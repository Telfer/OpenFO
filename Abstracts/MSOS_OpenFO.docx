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39D9E" w14:textId="3DC554D8" w:rsidR="009B0212" w:rsidRDefault="009B0212">
      <w:pPr>
        <w:rPr>
          <w:rFonts w:ascii="Times New Roman" w:hAnsi="Times New Roman" w:cs="Times New Roman"/>
          <w:b/>
          <w:bCs/>
        </w:rPr>
      </w:pPr>
      <w:r w:rsidRPr="009B0212">
        <w:rPr>
          <w:rFonts w:ascii="Times New Roman" w:hAnsi="Times New Roman" w:cs="Times New Roman"/>
          <w:b/>
          <w:bCs/>
        </w:rPr>
        <w:t>Title:</w:t>
      </w:r>
      <w:r>
        <w:rPr>
          <w:rFonts w:ascii="Times New Roman" w:hAnsi="Times New Roman" w:cs="Times New Roman"/>
          <w:b/>
          <w:bCs/>
        </w:rPr>
        <w:t xml:space="preserve"> </w:t>
      </w:r>
      <w:r w:rsidR="00F21653">
        <w:rPr>
          <w:rFonts w:ascii="Times New Roman" w:hAnsi="Times New Roman" w:cs="Times New Roman"/>
          <w:b/>
          <w:bCs/>
        </w:rPr>
        <w:t>OpenFO: An Open</w:t>
      </w:r>
      <w:ins w:id="0" w:author="Scott Telfer" w:date="2023-11-28T08:34:00Z">
        <w:r w:rsidR="00522E2B">
          <w:rPr>
            <w:rFonts w:ascii="Times New Roman" w:hAnsi="Times New Roman" w:cs="Times New Roman"/>
            <w:b/>
            <w:bCs/>
          </w:rPr>
          <w:t>-</w:t>
        </w:r>
      </w:ins>
      <w:del w:id="1" w:author="Scott Telfer" w:date="2023-11-28T08:34:00Z">
        <w:r w:rsidR="00F21653" w:rsidDel="00522E2B">
          <w:rPr>
            <w:rFonts w:ascii="Times New Roman" w:hAnsi="Times New Roman" w:cs="Times New Roman"/>
            <w:b/>
            <w:bCs/>
          </w:rPr>
          <w:delText xml:space="preserve"> </w:delText>
        </w:r>
      </w:del>
      <w:r w:rsidR="00F21653">
        <w:rPr>
          <w:rFonts w:ascii="Times New Roman" w:hAnsi="Times New Roman" w:cs="Times New Roman"/>
          <w:b/>
          <w:bCs/>
        </w:rPr>
        <w:t>Source Software Package for the Design of Foot Orthoses</w:t>
      </w:r>
    </w:p>
    <w:p w14:paraId="5C6B938E" w14:textId="46BA3E5A" w:rsidR="00280BD2" w:rsidRPr="009B0212" w:rsidRDefault="00280BD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Authors: Hana Keller, Scott Telfer</w:t>
      </w:r>
      <w:del w:id="2" w:author="Scott Telfer" w:date="2023-11-28T08:34:00Z">
        <w:r w:rsidDel="00522E2B">
          <w:rPr>
            <w:rFonts w:ascii="Times New Roman" w:hAnsi="Times New Roman" w:cs="Times New Roman"/>
            <w:b/>
            <w:bCs/>
          </w:rPr>
          <w:delText>, …</w:delText>
        </w:r>
      </w:del>
    </w:p>
    <w:p w14:paraId="028B9CF4" w14:textId="1BA73E93" w:rsidR="0041160E" w:rsidRPr="0041160E" w:rsidRDefault="009B0212" w:rsidP="00B46406">
      <w:pPr>
        <w:rPr>
          <w:rFonts w:ascii="Times New Roman" w:hAnsi="Times New Roman" w:cs="Times New Roman"/>
        </w:rPr>
      </w:pPr>
      <w:r w:rsidRPr="009B0212">
        <w:rPr>
          <w:rFonts w:ascii="Times New Roman" w:hAnsi="Times New Roman" w:cs="Times New Roman"/>
          <w:b/>
          <w:bCs/>
        </w:rPr>
        <w:t>Intro</w:t>
      </w:r>
      <w:r w:rsidRPr="008B5A8F">
        <w:rPr>
          <w:rFonts w:ascii="Times New Roman" w:hAnsi="Times New Roman" w:cs="Times New Roman"/>
          <w:b/>
          <w:bCs/>
        </w:rPr>
        <w:t>duction:</w:t>
      </w:r>
      <w:r w:rsidRPr="008B5A8F">
        <w:rPr>
          <w:rFonts w:ascii="Times New Roman" w:hAnsi="Times New Roman" w:cs="Times New Roman"/>
        </w:rPr>
        <w:t xml:space="preserve"> </w:t>
      </w:r>
      <w:ins w:id="3" w:author="Scott Telfer" w:date="2023-11-28T08:35:00Z">
        <w:r w:rsidR="00522E2B">
          <w:rPr>
            <w:rFonts w:ascii="Times New Roman" w:hAnsi="Times New Roman" w:cs="Times New Roman"/>
          </w:rPr>
          <w:t>Custom foot ortho</w:t>
        </w:r>
      </w:ins>
      <w:ins w:id="4" w:author="Scott Telfer" w:date="2023-11-28T08:42:00Z">
        <w:r w:rsidR="00522E2B">
          <w:rPr>
            <w:rFonts w:ascii="Times New Roman" w:hAnsi="Times New Roman" w:cs="Times New Roman"/>
          </w:rPr>
          <w:t>se</w:t>
        </w:r>
      </w:ins>
      <w:ins w:id="5" w:author="Scott Telfer" w:date="2023-11-28T08:35:00Z">
        <w:r w:rsidR="00522E2B">
          <w:rPr>
            <w:rFonts w:ascii="Times New Roman" w:hAnsi="Times New Roman" w:cs="Times New Roman"/>
          </w:rPr>
          <w:t>s</w:t>
        </w:r>
      </w:ins>
      <w:ins w:id="6" w:author="Scott Telfer" w:date="2023-11-28T08:42:00Z">
        <w:r w:rsidR="00522E2B">
          <w:rPr>
            <w:rFonts w:ascii="Times New Roman" w:hAnsi="Times New Roman" w:cs="Times New Roman"/>
          </w:rPr>
          <w:t xml:space="preserve"> (F</w:t>
        </w:r>
      </w:ins>
      <w:ins w:id="7" w:author="Scott Telfer" w:date="2023-11-28T08:48:00Z">
        <w:r w:rsidR="00130DAD">
          <w:rPr>
            <w:rFonts w:ascii="Times New Roman" w:hAnsi="Times New Roman" w:cs="Times New Roman"/>
          </w:rPr>
          <w:t>O</w:t>
        </w:r>
      </w:ins>
      <w:ins w:id="8" w:author="Scott Telfer" w:date="2023-11-28T08:42:00Z">
        <w:r w:rsidR="00522E2B">
          <w:rPr>
            <w:rFonts w:ascii="Times New Roman" w:hAnsi="Times New Roman" w:cs="Times New Roman"/>
          </w:rPr>
          <w:t>s)</w:t>
        </w:r>
      </w:ins>
      <w:ins w:id="9" w:author="Scott Telfer" w:date="2023-11-28T08:35:00Z">
        <w:r w:rsidR="00522E2B">
          <w:rPr>
            <w:rFonts w:ascii="Times New Roman" w:hAnsi="Times New Roman" w:cs="Times New Roman"/>
          </w:rPr>
          <w:t xml:space="preserve"> are prescribed for a range of musculoskeletal conditions affect</w:t>
        </w:r>
      </w:ins>
      <w:ins w:id="10" w:author="Scott Telfer" w:date="2023-11-28T08:36:00Z">
        <w:r w:rsidR="00522E2B">
          <w:rPr>
            <w:rFonts w:ascii="Times New Roman" w:hAnsi="Times New Roman" w:cs="Times New Roman"/>
          </w:rPr>
          <w:t xml:space="preserve">ing the lower limb and are a popular conservative intervention given their low cost and </w:t>
        </w:r>
      </w:ins>
      <w:ins w:id="11" w:author="Scott Telfer" w:date="2023-11-28T08:42:00Z">
        <w:r w:rsidR="00522E2B">
          <w:rPr>
            <w:rFonts w:ascii="Times New Roman" w:hAnsi="Times New Roman" w:cs="Times New Roman"/>
          </w:rPr>
          <w:t xml:space="preserve">minimal </w:t>
        </w:r>
      </w:ins>
      <w:ins w:id="12" w:author="Scott Telfer" w:date="2023-11-28T08:36:00Z">
        <w:r w:rsidR="00522E2B">
          <w:rPr>
            <w:rFonts w:ascii="Times New Roman" w:hAnsi="Times New Roman" w:cs="Times New Roman"/>
          </w:rPr>
          <w:t>risk of side effects.</w:t>
        </w:r>
      </w:ins>
      <w:ins w:id="13" w:author="Scott Telfer" w:date="2023-11-28T08:35:00Z">
        <w:r w:rsidR="00522E2B">
          <w:rPr>
            <w:rFonts w:ascii="Times New Roman" w:hAnsi="Times New Roman" w:cs="Times New Roman"/>
          </w:rPr>
          <w:t xml:space="preserve"> </w:t>
        </w:r>
      </w:ins>
      <w:ins w:id="14" w:author="Scott Telfer" w:date="2023-11-28T08:37:00Z">
        <w:r w:rsidR="00522E2B">
          <w:rPr>
            <w:rFonts w:ascii="Times New Roman" w:hAnsi="Times New Roman" w:cs="Times New Roman"/>
          </w:rPr>
          <w:t xml:space="preserve">However, </w:t>
        </w:r>
      </w:ins>
      <w:del w:id="15" w:author="Scott Telfer" w:date="2023-11-28T08:37:00Z">
        <w:r w:rsidR="008B5A8F" w:rsidRPr="008B5A8F" w:rsidDel="00522E2B">
          <w:rPr>
            <w:rStyle w:val="cf01"/>
            <w:rFonts w:ascii="Times New Roman" w:hAnsi="Times New Roman" w:cs="Times New Roman"/>
            <w:sz w:val="22"/>
            <w:szCs w:val="22"/>
          </w:rPr>
          <w:delText>R</w:delText>
        </w:r>
      </w:del>
      <w:ins w:id="16" w:author="Scott Telfer" w:date="2023-11-28T08:37:00Z">
        <w:r w:rsidR="00522E2B">
          <w:rPr>
            <w:rStyle w:val="cf01"/>
            <w:rFonts w:ascii="Times New Roman" w:hAnsi="Times New Roman" w:cs="Times New Roman"/>
            <w:sz w:val="22"/>
            <w:szCs w:val="22"/>
          </w:rPr>
          <w:t>r</w:t>
        </w:r>
      </w:ins>
      <w:r w:rsidR="008B5A8F" w:rsidRPr="008B5A8F">
        <w:rPr>
          <w:rStyle w:val="cf01"/>
          <w:rFonts w:ascii="Times New Roman" w:hAnsi="Times New Roman" w:cs="Times New Roman"/>
          <w:sz w:val="22"/>
          <w:szCs w:val="22"/>
        </w:rPr>
        <w:t xml:space="preserve">esearch on custom </w:t>
      </w:r>
      <w:ins w:id="17" w:author="Scott Telfer" w:date="2023-11-28T08:42:00Z">
        <w:r w:rsidR="00522E2B">
          <w:rPr>
            <w:rStyle w:val="cf01"/>
            <w:rFonts w:ascii="Times New Roman" w:hAnsi="Times New Roman" w:cs="Times New Roman"/>
            <w:sz w:val="22"/>
            <w:szCs w:val="22"/>
          </w:rPr>
          <w:t>FO</w:t>
        </w:r>
      </w:ins>
      <w:del w:id="18" w:author="Scott Telfer" w:date="2023-11-28T08:42:00Z">
        <w:r w:rsidR="008B5A8F" w:rsidRPr="008B5A8F" w:rsidDel="00522E2B">
          <w:rPr>
            <w:rStyle w:val="cf01"/>
            <w:rFonts w:ascii="Times New Roman" w:hAnsi="Times New Roman" w:cs="Times New Roman"/>
            <w:sz w:val="22"/>
            <w:szCs w:val="22"/>
          </w:rPr>
          <w:delText>orthotic</w:delText>
        </w:r>
      </w:del>
      <w:r w:rsidR="008B5A8F" w:rsidRPr="008B5A8F">
        <w:rPr>
          <w:rStyle w:val="cf01"/>
          <w:rFonts w:ascii="Times New Roman" w:hAnsi="Times New Roman" w:cs="Times New Roman"/>
          <w:sz w:val="22"/>
          <w:szCs w:val="22"/>
        </w:rPr>
        <w:t xml:space="preserve"> design and use is hindered by </w:t>
      </w:r>
      <w:ins w:id="19" w:author="Scott Telfer" w:date="2023-11-28T08:37:00Z">
        <w:r w:rsidR="00522E2B">
          <w:rPr>
            <w:rStyle w:val="cf01"/>
            <w:rFonts w:ascii="Times New Roman" w:hAnsi="Times New Roman" w:cs="Times New Roman"/>
            <w:sz w:val="22"/>
            <w:szCs w:val="22"/>
          </w:rPr>
          <w:t xml:space="preserve">the </w:t>
        </w:r>
      </w:ins>
      <w:ins w:id="20" w:author="Scott Telfer" w:date="2023-11-28T08:48:00Z">
        <w:r w:rsidR="00130DAD">
          <w:rPr>
            <w:rStyle w:val="cf01"/>
            <w:rFonts w:ascii="Times New Roman" w:hAnsi="Times New Roman" w:cs="Times New Roman"/>
            <w:sz w:val="22"/>
            <w:szCs w:val="22"/>
          </w:rPr>
          <w:t xml:space="preserve">variability in the </w:t>
        </w:r>
      </w:ins>
      <w:ins w:id="21" w:author="Scott Telfer" w:date="2023-11-28T08:37:00Z">
        <w:r w:rsidR="00522E2B">
          <w:rPr>
            <w:rStyle w:val="cf01"/>
            <w:rFonts w:ascii="Times New Roman" w:hAnsi="Times New Roman" w:cs="Times New Roman"/>
            <w:sz w:val="22"/>
            <w:szCs w:val="22"/>
          </w:rPr>
          <w:t>processes used to design these devices</w:t>
        </w:r>
      </w:ins>
      <w:ins w:id="22" w:author="Scott Telfer" w:date="2023-11-28T08:48:00Z">
        <w:r w:rsidR="00130DAD">
          <w:rPr>
            <w:rStyle w:val="cf01"/>
            <w:rFonts w:ascii="Times New Roman" w:hAnsi="Times New Roman" w:cs="Times New Roman"/>
            <w:sz w:val="22"/>
            <w:szCs w:val="22"/>
          </w:rPr>
          <w:t>, both within and between t</w:t>
        </w:r>
      </w:ins>
      <w:ins w:id="23" w:author="Scott Telfer" w:date="2023-11-28T08:49:00Z">
        <w:r w:rsidR="00130DAD">
          <w:rPr>
            <w:rStyle w:val="cf01"/>
            <w:rFonts w:ascii="Times New Roman" w:hAnsi="Times New Roman" w:cs="Times New Roman"/>
            <w:sz w:val="22"/>
            <w:szCs w:val="22"/>
          </w:rPr>
          <w:t>hose producing them</w:t>
        </w:r>
      </w:ins>
      <w:ins w:id="24" w:author="Scott Telfer" w:date="2023-11-28T08:38:00Z">
        <w:r w:rsidR="00522E2B">
          <w:rPr>
            <w:rStyle w:val="cf01"/>
            <w:rFonts w:ascii="Times New Roman" w:hAnsi="Times New Roman" w:cs="Times New Roman"/>
            <w:sz w:val="22"/>
            <w:szCs w:val="22"/>
          </w:rPr>
          <w:t xml:space="preserve">. </w:t>
        </w:r>
      </w:ins>
      <w:del w:id="25" w:author="Scott Telfer" w:date="2023-11-28T08:38:00Z">
        <w:r w:rsidR="008B5A8F" w:rsidRPr="008B5A8F" w:rsidDel="00522E2B">
          <w:rPr>
            <w:rStyle w:val="cf01"/>
            <w:rFonts w:ascii="Times New Roman" w:hAnsi="Times New Roman" w:cs="Times New Roman"/>
            <w:sz w:val="22"/>
            <w:szCs w:val="22"/>
          </w:rPr>
          <w:delText>cross study control in the orthotic manufacturing pro</w:delText>
        </w:r>
      </w:del>
      <w:del w:id="26" w:author="Scott Telfer" w:date="2023-11-28T08:39:00Z">
        <w:r w:rsidR="008B5A8F" w:rsidRPr="008B5A8F" w:rsidDel="00522E2B">
          <w:rPr>
            <w:rStyle w:val="cf01"/>
            <w:rFonts w:ascii="Times New Roman" w:hAnsi="Times New Roman" w:cs="Times New Roman"/>
            <w:sz w:val="22"/>
            <w:szCs w:val="22"/>
          </w:rPr>
          <w:delText xml:space="preserve">cess. </w:delText>
        </w:r>
      </w:del>
      <w:r>
        <w:rPr>
          <w:rFonts w:ascii="Times New Roman" w:hAnsi="Times New Roman" w:cs="Times New Roman"/>
        </w:rPr>
        <w:t xml:space="preserve">The goal of this study is to </w:t>
      </w:r>
      <w:ins w:id="27" w:author="Scott Telfer" w:date="2023-11-28T08:49:00Z">
        <w:r w:rsidR="00130DAD">
          <w:rPr>
            <w:rFonts w:ascii="Times New Roman" w:hAnsi="Times New Roman" w:cs="Times New Roman"/>
          </w:rPr>
          <w:t>develop</w:t>
        </w:r>
      </w:ins>
      <w:del w:id="28" w:author="Scott Telfer" w:date="2023-11-28T08:49:00Z">
        <w:r w:rsidR="00B46406" w:rsidDel="00130DAD">
          <w:rPr>
            <w:rFonts w:ascii="Times New Roman" w:hAnsi="Times New Roman" w:cs="Times New Roman"/>
          </w:rPr>
          <w:delText>p</w:delText>
        </w:r>
        <w:r w:rsidR="0041160E" w:rsidDel="00130DAD">
          <w:rPr>
            <w:rFonts w:ascii="Times New Roman" w:hAnsi="Times New Roman" w:cs="Times New Roman"/>
          </w:rPr>
          <w:delText>roduce</w:delText>
        </w:r>
      </w:del>
      <w:r w:rsidR="0041160E">
        <w:rPr>
          <w:rFonts w:ascii="Times New Roman" w:hAnsi="Times New Roman" w:cs="Times New Roman"/>
        </w:rPr>
        <w:t xml:space="preserve"> and distribute </w:t>
      </w:r>
      <w:ins w:id="29" w:author="Scott Telfer" w:date="2023-11-28T08:49:00Z">
        <w:r w:rsidR="00130DAD">
          <w:rPr>
            <w:rFonts w:ascii="Times New Roman" w:hAnsi="Times New Roman" w:cs="Times New Roman"/>
          </w:rPr>
          <w:t>an</w:t>
        </w:r>
      </w:ins>
      <w:del w:id="30" w:author="Scott Telfer" w:date="2023-11-28T08:49:00Z">
        <w:r w:rsidR="0041160E" w:rsidDel="00130DAD">
          <w:rPr>
            <w:rFonts w:ascii="Times New Roman" w:hAnsi="Times New Roman" w:cs="Times New Roman"/>
          </w:rPr>
          <w:delText>free</w:delText>
        </w:r>
      </w:del>
      <w:r w:rsidR="0041160E">
        <w:rPr>
          <w:rFonts w:ascii="Times New Roman" w:hAnsi="Times New Roman" w:cs="Times New Roman"/>
        </w:rPr>
        <w:t xml:space="preserve"> </w:t>
      </w:r>
      <w:r w:rsidR="00B46406">
        <w:rPr>
          <w:rFonts w:ascii="Times New Roman" w:hAnsi="Times New Roman" w:cs="Times New Roman"/>
        </w:rPr>
        <w:t xml:space="preserve">open-source </w:t>
      </w:r>
      <w:r w:rsidR="0041160E">
        <w:rPr>
          <w:rFonts w:ascii="Times New Roman" w:hAnsi="Times New Roman" w:cs="Times New Roman"/>
        </w:rPr>
        <w:t>software</w:t>
      </w:r>
      <w:ins w:id="31" w:author="Scott Telfer" w:date="2023-11-28T08:49:00Z">
        <w:r w:rsidR="00130DAD">
          <w:rPr>
            <w:rFonts w:ascii="Times New Roman" w:hAnsi="Times New Roman" w:cs="Times New Roman"/>
          </w:rPr>
          <w:t xml:space="preserve"> package</w:t>
        </w:r>
      </w:ins>
      <w:r w:rsidR="0041160E">
        <w:rPr>
          <w:rFonts w:ascii="Times New Roman" w:hAnsi="Times New Roman" w:cs="Times New Roman"/>
        </w:rPr>
        <w:t xml:space="preserve"> </w:t>
      </w:r>
      <w:r w:rsidR="00B46406">
        <w:rPr>
          <w:rFonts w:ascii="Times New Roman" w:hAnsi="Times New Roman" w:cs="Times New Roman"/>
        </w:rPr>
        <w:t>to</w:t>
      </w:r>
      <w:r w:rsidR="0041160E">
        <w:rPr>
          <w:rFonts w:ascii="Times New Roman" w:hAnsi="Times New Roman" w:cs="Times New Roman"/>
        </w:rPr>
        <w:t xml:space="preserve"> create</w:t>
      </w:r>
      <w:r w:rsidR="00B46406">
        <w:rPr>
          <w:rFonts w:ascii="Times New Roman" w:hAnsi="Times New Roman" w:cs="Times New Roman"/>
        </w:rPr>
        <w:t xml:space="preserve"> custom</w:t>
      </w:r>
      <w:r w:rsidR="0041160E">
        <w:rPr>
          <w:rFonts w:ascii="Times New Roman" w:hAnsi="Times New Roman" w:cs="Times New Roman"/>
        </w:rPr>
        <w:t xml:space="preserve"> </w:t>
      </w:r>
      <w:ins w:id="32" w:author="Scott Telfer" w:date="2023-11-28T08:43:00Z">
        <w:r w:rsidR="00522E2B">
          <w:rPr>
            <w:rFonts w:ascii="Times New Roman" w:hAnsi="Times New Roman" w:cs="Times New Roman"/>
          </w:rPr>
          <w:t>FOs</w:t>
        </w:r>
      </w:ins>
      <w:del w:id="33" w:author="Scott Telfer" w:date="2023-11-28T08:43:00Z">
        <w:r w:rsidR="0041160E" w:rsidDel="00522E2B">
          <w:rPr>
            <w:rFonts w:ascii="Times New Roman" w:hAnsi="Times New Roman" w:cs="Times New Roman"/>
          </w:rPr>
          <w:delText>orthotics</w:delText>
        </w:r>
      </w:del>
      <w:r w:rsidR="0041160E">
        <w:rPr>
          <w:rFonts w:ascii="Times New Roman" w:hAnsi="Times New Roman" w:cs="Times New Roman"/>
        </w:rPr>
        <w:t xml:space="preserve"> based on a </w:t>
      </w:r>
      <w:r w:rsidR="00B46406">
        <w:rPr>
          <w:rFonts w:ascii="Times New Roman" w:hAnsi="Times New Roman" w:cs="Times New Roman"/>
        </w:rPr>
        <w:t>patient’s foot scan. Systematic</w:t>
      </w:r>
      <w:r w:rsidR="0041160E">
        <w:rPr>
          <w:rFonts w:ascii="Times New Roman" w:hAnsi="Times New Roman" w:cs="Times New Roman"/>
        </w:rPr>
        <w:t xml:space="preserve"> design of </w:t>
      </w:r>
      <w:ins w:id="34" w:author="Scott Telfer" w:date="2023-11-28T08:43:00Z">
        <w:r w:rsidR="00522E2B">
          <w:rPr>
            <w:rFonts w:ascii="Times New Roman" w:hAnsi="Times New Roman" w:cs="Times New Roman"/>
          </w:rPr>
          <w:t>FO</w:t>
        </w:r>
      </w:ins>
      <w:del w:id="35" w:author="Scott Telfer" w:date="2023-11-28T08:43:00Z">
        <w:r w:rsidR="00B46406" w:rsidDel="00522E2B">
          <w:rPr>
            <w:rFonts w:ascii="Times New Roman" w:hAnsi="Times New Roman" w:cs="Times New Roman"/>
          </w:rPr>
          <w:delText>orthotic</w:delText>
        </w:r>
      </w:del>
      <w:r w:rsidR="00B46406">
        <w:rPr>
          <w:rFonts w:ascii="Times New Roman" w:hAnsi="Times New Roman" w:cs="Times New Roman"/>
        </w:rPr>
        <w:t>s using this software will enable more robust</w:t>
      </w:r>
      <w:r w:rsidR="00DE1FD0">
        <w:rPr>
          <w:rFonts w:ascii="Times New Roman" w:hAnsi="Times New Roman" w:cs="Times New Roman"/>
        </w:rPr>
        <w:t xml:space="preserve"> and reproducible</w:t>
      </w:r>
      <w:r w:rsidR="00B46406">
        <w:rPr>
          <w:rFonts w:ascii="Times New Roman" w:hAnsi="Times New Roman" w:cs="Times New Roman"/>
        </w:rPr>
        <w:t xml:space="preserve"> orthotics research.</w:t>
      </w:r>
      <w:r w:rsidR="005D096D">
        <w:rPr>
          <w:rFonts w:ascii="Times New Roman" w:hAnsi="Times New Roman" w:cs="Times New Roman"/>
        </w:rPr>
        <w:t xml:space="preserve"> </w:t>
      </w:r>
    </w:p>
    <w:p w14:paraId="2249996F" w14:textId="07E87508" w:rsidR="00B46406" w:rsidRPr="009B0212" w:rsidRDefault="009B0212">
      <w:pPr>
        <w:rPr>
          <w:rFonts w:ascii="Times New Roman" w:hAnsi="Times New Roman" w:cs="Times New Roman"/>
        </w:rPr>
      </w:pPr>
      <w:r w:rsidRPr="009B0212">
        <w:rPr>
          <w:rFonts w:ascii="Times New Roman" w:hAnsi="Times New Roman" w:cs="Times New Roman"/>
          <w:b/>
          <w:bCs/>
        </w:rPr>
        <w:t>Methods:</w:t>
      </w:r>
      <w:r>
        <w:rPr>
          <w:rFonts w:ascii="Times New Roman" w:hAnsi="Times New Roman" w:cs="Times New Roman"/>
        </w:rPr>
        <w:t xml:space="preserve"> </w:t>
      </w:r>
      <w:ins w:id="36" w:author="Scott Telfer" w:date="2023-11-28T08:44:00Z">
        <w:r w:rsidR="00B16C3C">
          <w:rPr>
            <w:rFonts w:ascii="Times New Roman" w:hAnsi="Times New Roman" w:cs="Times New Roman"/>
          </w:rPr>
          <w:t>An o</w:t>
        </w:r>
      </w:ins>
      <w:del w:id="37" w:author="Scott Telfer" w:date="2023-11-28T08:44:00Z">
        <w:r w:rsidR="00F21653" w:rsidDel="00B16C3C">
          <w:rPr>
            <w:rFonts w:ascii="Times New Roman" w:hAnsi="Times New Roman" w:cs="Times New Roman"/>
          </w:rPr>
          <w:delText>O</w:delText>
        </w:r>
      </w:del>
      <w:r w:rsidR="00F21653">
        <w:rPr>
          <w:rFonts w:ascii="Times New Roman" w:hAnsi="Times New Roman" w:cs="Times New Roman"/>
        </w:rPr>
        <w:t>pen-source s</w:t>
      </w:r>
      <w:r>
        <w:rPr>
          <w:rFonts w:ascii="Times New Roman" w:hAnsi="Times New Roman" w:cs="Times New Roman"/>
        </w:rPr>
        <w:t>oftware</w:t>
      </w:r>
      <w:ins w:id="38" w:author="Scott Telfer" w:date="2023-11-28T08:44:00Z">
        <w:r w:rsidR="00B16C3C">
          <w:rPr>
            <w:rFonts w:ascii="Times New Roman" w:hAnsi="Times New Roman" w:cs="Times New Roman"/>
          </w:rPr>
          <w:t xml:space="preserve"> </w:t>
        </w:r>
      </w:ins>
      <w:ins w:id="39" w:author="Scott Telfer" w:date="2023-11-28T08:45:00Z">
        <w:r w:rsidR="00B16C3C">
          <w:rPr>
            <w:rFonts w:ascii="Times New Roman" w:hAnsi="Times New Roman" w:cs="Times New Roman"/>
          </w:rPr>
          <w:t>package</w:t>
        </w:r>
      </w:ins>
      <w:r>
        <w:rPr>
          <w:rFonts w:ascii="Times New Roman" w:hAnsi="Times New Roman" w:cs="Times New Roman"/>
        </w:rPr>
        <w:t xml:space="preserve"> </w:t>
      </w:r>
      <w:ins w:id="40" w:author="Scott Telfer" w:date="2023-11-28T08:44:00Z">
        <w:r w:rsidR="00522E2B">
          <w:rPr>
            <w:rFonts w:ascii="Times New Roman" w:hAnsi="Times New Roman" w:cs="Times New Roman"/>
          </w:rPr>
          <w:t xml:space="preserve">(OpenFO) was </w:t>
        </w:r>
      </w:ins>
      <w:r>
        <w:rPr>
          <w:rFonts w:ascii="Times New Roman" w:hAnsi="Times New Roman" w:cs="Times New Roman"/>
        </w:rPr>
        <w:t xml:space="preserve">created </w:t>
      </w:r>
      <w:ins w:id="41" w:author="Scott Telfer" w:date="2023-11-28T08:43:00Z">
        <w:r w:rsidR="00522E2B">
          <w:rPr>
            <w:rFonts w:ascii="Times New Roman" w:hAnsi="Times New Roman" w:cs="Times New Roman"/>
          </w:rPr>
          <w:t>in the</w:t>
        </w:r>
      </w:ins>
      <w:del w:id="42" w:author="Scott Telfer" w:date="2023-11-28T08:43:00Z">
        <w:r w:rsidDel="00522E2B">
          <w:rPr>
            <w:rFonts w:ascii="Times New Roman" w:hAnsi="Times New Roman" w:cs="Times New Roman"/>
          </w:rPr>
          <w:delText>using</w:delText>
        </w:r>
      </w:del>
      <w:r>
        <w:rPr>
          <w:rFonts w:ascii="Times New Roman" w:hAnsi="Times New Roman" w:cs="Times New Roman"/>
        </w:rPr>
        <w:t xml:space="preserve"> FreeCAD </w:t>
      </w:r>
      <w:ins w:id="43" w:author="Scott Telfer" w:date="2023-11-28T08:43:00Z">
        <w:r w:rsidR="00522E2B">
          <w:rPr>
            <w:rFonts w:ascii="Times New Roman" w:hAnsi="Times New Roman" w:cs="Times New Roman"/>
          </w:rPr>
          <w:t xml:space="preserve">platform </w:t>
        </w:r>
      </w:ins>
      <w:ins w:id="44" w:author="Scott Telfer" w:date="2023-11-28T08:45:00Z">
        <w:r w:rsidR="00B16C3C">
          <w:rPr>
            <w:rFonts w:ascii="Times New Roman" w:hAnsi="Times New Roman" w:cs="Times New Roman"/>
          </w:rPr>
          <w:t>using</w:t>
        </w:r>
      </w:ins>
      <w:del w:id="45" w:author="Scott Telfer" w:date="2023-11-28T08:45:00Z">
        <w:r w:rsidDel="00B16C3C">
          <w:rPr>
            <w:rFonts w:ascii="Times New Roman" w:hAnsi="Times New Roman" w:cs="Times New Roman"/>
          </w:rPr>
          <w:delText>and</w:delText>
        </w:r>
      </w:del>
      <w:r>
        <w:rPr>
          <w:rFonts w:ascii="Times New Roman" w:hAnsi="Times New Roman" w:cs="Times New Roman"/>
        </w:rPr>
        <w:t xml:space="preserve"> Python</w:t>
      </w:r>
      <w:ins w:id="46" w:author="Scott Telfer" w:date="2023-11-28T08:44:00Z">
        <w:r w:rsidR="00522E2B">
          <w:rPr>
            <w:rFonts w:ascii="Times New Roman" w:hAnsi="Times New Roman" w:cs="Times New Roman"/>
          </w:rPr>
          <w:t>.</w:t>
        </w:r>
      </w:ins>
      <w:r w:rsidR="00F21653">
        <w:rPr>
          <w:rFonts w:ascii="Times New Roman" w:hAnsi="Times New Roman" w:cs="Times New Roman"/>
        </w:rPr>
        <w:t xml:space="preserve"> </w:t>
      </w:r>
      <w:ins w:id="47" w:author="Scott Telfer" w:date="2023-11-28T08:44:00Z">
        <w:r w:rsidR="00B16C3C">
          <w:rPr>
            <w:rFonts w:ascii="Times New Roman" w:hAnsi="Times New Roman" w:cs="Times New Roman"/>
          </w:rPr>
          <w:t xml:space="preserve">The </w:t>
        </w:r>
      </w:ins>
      <w:ins w:id="48" w:author="Scott Telfer" w:date="2023-11-28T08:45:00Z">
        <w:r w:rsidR="00B16C3C">
          <w:rPr>
            <w:rFonts w:ascii="Times New Roman" w:hAnsi="Times New Roman" w:cs="Times New Roman"/>
          </w:rPr>
          <w:t xml:space="preserve">package </w:t>
        </w:r>
      </w:ins>
      <w:del w:id="49" w:author="Scott Telfer" w:date="2023-11-28T08:45:00Z">
        <w:r w:rsidR="00F21653" w:rsidDel="00B16C3C">
          <w:rPr>
            <w:rFonts w:ascii="Times New Roman" w:hAnsi="Times New Roman" w:cs="Times New Roman"/>
          </w:rPr>
          <w:delText xml:space="preserve">to </w:delText>
        </w:r>
      </w:del>
      <w:r w:rsidR="00F21653">
        <w:rPr>
          <w:rFonts w:ascii="Times New Roman" w:hAnsi="Times New Roman" w:cs="Times New Roman"/>
        </w:rPr>
        <w:t>allow</w:t>
      </w:r>
      <w:ins w:id="50" w:author="Scott Telfer" w:date="2023-11-28T08:45:00Z">
        <w:r w:rsidR="00B16C3C">
          <w:rPr>
            <w:rFonts w:ascii="Times New Roman" w:hAnsi="Times New Roman" w:cs="Times New Roman"/>
          </w:rPr>
          <w:t>s</w:t>
        </w:r>
      </w:ins>
      <w:r w:rsidR="00F21653">
        <w:rPr>
          <w:rFonts w:ascii="Times New Roman" w:hAnsi="Times New Roman" w:cs="Times New Roman"/>
        </w:rPr>
        <w:t xml:space="preserve"> input of a patient foot </w:t>
      </w:r>
      <w:del w:id="51" w:author="Scott Telfer" w:date="2023-11-28T08:50:00Z">
        <w:r w:rsidR="00F21653" w:rsidDel="00130DAD">
          <w:rPr>
            <w:rFonts w:ascii="Times New Roman" w:hAnsi="Times New Roman" w:cs="Times New Roman"/>
          </w:rPr>
          <w:delText>m</w:delText>
        </w:r>
      </w:del>
      <w:ins w:id="52" w:author="Scott Telfer" w:date="2023-11-28T08:50:00Z">
        <w:r w:rsidR="00130DAD">
          <w:rPr>
            <w:rFonts w:ascii="Times New Roman" w:hAnsi="Times New Roman" w:cs="Times New Roman"/>
          </w:rPr>
          <w:t>scan</w:t>
        </w:r>
      </w:ins>
      <w:del w:id="53" w:author="Scott Telfer" w:date="2023-11-28T08:50:00Z">
        <w:r w:rsidR="00F21653" w:rsidDel="00130DAD">
          <w:rPr>
            <w:rFonts w:ascii="Times New Roman" w:hAnsi="Times New Roman" w:cs="Times New Roman"/>
          </w:rPr>
          <w:delText>old</w:delText>
        </w:r>
      </w:del>
      <w:r w:rsidR="00F21653">
        <w:rPr>
          <w:rFonts w:ascii="Times New Roman" w:hAnsi="Times New Roman" w:cs="Times New Roman"/>
        </w:rPr>
        <w:t xml:space="preserve"> and directed design of the orthotic with several parameters. Using the OpenFO </w:t>
      </w:r>
      <w:ins w:id="54" w:author="Scott Telfer" w:date="2023-11-28T08:45:00Z">
        <w:r w:rsidR="00B16C3C">
          <w:rPr>
            <w:rFonts w:ascii="Times New Roman" w:hAnsi="Times New Roman" w:cs="Times New Roman"/>
          </w:rPr>
          <w:t>package</w:t>
        </w:r>
      </w:ins>
      <w:del w:id="55" w:author="Scott Telfer" w:date="2023-11-28T08:45:00Z">
        <w:r w:rsidR="00F21653" w:rsidDel="00B16C3C">
          <w:rPr>
            <w:rFonts w:ascii="Times New Roman" w:hAnsi="Times New Roman" w:cs="Times New Roman"/>
          </w:rPr>
          <w:delText>software</w:delText>
        </w:r>
      </w:del>
      <w:r w:rsidR="00F21653">
        <w:rPr>
          <w:rFonts w:ascii="Times New Roman" w:hAnsi="Times New Roman" w:cs="Times New Roman"/>
        </w:rPr>
        <w:t xml:space="preserve">, </w:t>
      </w:r>
      <w:ins w:id="56" w:author="Scott Telfer" w:date="2023-11-28T08:45:00Z">
        <w:r w:rsidR="00B16C3C">
          <w:rPr>
            <w:rFonts w:ascii="Times New Roman" w:hAnsi="Times New Roman" w:cs="Times New Roman"/>
          </w:rPr>
          <w:t>FO</w:t>
        </w:r>
      </w:ins>
      <w:del w:id="57" w:author="Scott Telfer" w:date="2023-11-28T08:45:00Z">
        <w:r w:rsidR="00F21653" w:rsidDel="00B16C3C">
          <w:rPr>
            <w:rFonts w:ascii="Times New Roman" w:hAnsi="Times New Roman" w:cs="Times New Roman"/>
          </w:rPr>
          <w:delText>foot orthose</w:delText>
        </w:r>
      </w:del>
      <w:r w:rsidR="00F21653">
        <w:rPr>
          <w:rFonts w:ascii="Times New Roman" w:hAnsi="Times New Roman" w:cs="Times New Roman"/>
        </w:rPr>
        <w:t xml:space="preserve">s were designed by multiple users who had been given the same foot scan and </w:t>
      </w:r>
      <w:ins w:id="58" w:author="Scott Telfer" w:date="2023-11-28T08:50:00Z">
        <w:r w:rsidR="00130DAD">
          <w:rPr>
            <w:rFonts w:ascii="Times New Roman" w:hAnsi="Times New Roman" w:cs="Times New Roman"/>
          </w:rPr>
          <w:t xml:space="preserve">the </w:t>
        </w:r>
      </w:ins>
      <w:r w:rsidR="00F21653">
        <w:rPr>
          <w:rFonts w:ascii="Times New Roman" w:hAnsi="Times New Roman" w:cs="Times New Roman"/>
        </w:rPr>
        <w:t xml:space="preserve">similarity of </w:t>
      </w:r>
      <w:ins w:id="59" w:author="Scott Telfer" w:date="2023-11-28T08:50:00Z">
        <w:r w:rsidR="00130DAD">
          <w:rPr>
            <w:rFonts w:ascii="Times New Roman" w:hAnsi="Times New Roman" w:cs="Times New Roman"/>
          </w:rPr>
          <w:t xml:space="preserve">the </w:t>
        </w:r>
      </w:ins>
      <w:r w:rsidR="00F21653">
        <w:rPr>
          <w:rFonts w:ascii="Times New Roman" w:hAnsi="Times New Roman" w:cs="Times New Roman"/>
        </w:rPr>
        <w:t xml:space="preserve">produced </w:t>
      </w:r>
      <w:ins w:id="60" w:author="Scott Telfer" w:date="2023-11-28T08:45:00Z">
        <w:r w:rsidR="00B16C3C">
          <w:rPr>
            <w:rFonts w:ascii="Times New Roman" w:hAnsi="Times New Roman" w:cs="Times New Roman"/>
          </w:rPr>
          <w:t>FO</w:t>
        </w:r>
      </w:ins>
      <w:ins w:id="61" w:author="Scott Telfer" w:date="2023-11-28T08:46:00Z">
        <w:r w:rsidR="00B16C3C">
          <w:rPr>
            <w:rFonts w:ascii="Times New Roman" w:hAnsi="Times New Roman" w:cs="Times New Roman"/>
          </w:rPr>
          <w:t>s</w:t>
        </w:r>
      </w:ins>
      <w:del w:id="62" w:author="Scott Telfer" w:date="2023-11-28T08:45:00Z">
        <w:r w:rsidR="00F21653" w:rsidDel="00B16C3C">
          <w:rPr>
            <w:rFonts w:ascii="Times New Roman" w:hAnsi="Times New Roman" w:cs="Times New Roman"/>
          </w:rPr>
          <w:delText>orthotic</w:delText>
        </w:r>
      </w:del>
      <w:r w:rsidR="00F21653">
        <w:rPr>
          <w:rFonts w:ascii="Times New Roman" w:hAnsi="Times New Roman" w:cs="Times New Roman"/>
        </w:rPr>
        <w:t xml:space="preserve"> w</w:t>
      </w:r>
      <w:ins w:id="63" w:author="Scott Telfer" w:date="2023-11-28T08:46:00Z">
        <w:r w:rsidR="00B16C3C">
          <w:rPr>
            <w:rFonts w:ascii="Times New Roman" w:hAnsi="Times New Roman" w:cs="Times New Roman"/>
          </w:rPr>
          <w:t>ere</w:t>
        </w:r>
      </w:ins>
      <w:del w:id="64" w:author="Scott Telfer" w:date="2023-11-28T08:46:00Z">
        <w:r w:rsidR="00F21653" w:rsidDel="00B16C3C">
          <w:rPr>
            <w:rFonts w:ascii="Times New Roman" w:hAnsi="Times New Roman" w:cs="Times New Roman"/>
          </w:rPr>
          <w:delText>as</w:delText>
        </w:r>
      </w:del>
      <w:r w:rsidR="00F21653">
        <w:rPr>
          <w:rFonts w:ascii="Times New Roman" w:hAnsi="Times New Roman" w:cs="Times New Roman"/>
        </w:rPr>
        <w:t xml:space="preserve"> analyzed based on shape and size.</w:t>
      </w:r>
      <w:del w:id="65" w:author="Scott Telfer" w:date="2023-11-28T08:41:00Z">
        <w:r w:rsidR="00F21653" w:rsidDel="00522E2B">
          <w:rPr>
            <w:rFonts w:ascii="Times New Roman" w:hAnsi="Times New Roman" w:cs="Times New Roman"/>
          </w:rPr>
          <w:delText xml:space="preserve"> </w:delText>
        </w:r>
      </w:del>
      <w:r w:rsidR="00F21653">
        <w:rPr>
          <w:rFonts w:ascii="Times New Roman" w:hAnsi="Times New Roman" w:cs="Times New Roman"/>
        </w:rPr>
        <w:t xml:space="preserve"> </w:t>
      </w:r>
      <w:del w:id="66" w:author="Scott Telfer" w:date="2023-11-28T08:41:00Z">
        <w:r w:rsidDel="00522E2B">
          <w:rPr>
            <w:rFonts w:ascii="Times New Roman" w:hAnsi="Times New Roman" w:cs="Times New Roman"/>
          </w:rPr>
          <w:delText xml:space="preserve"> </w:delText>
        </w:r>
      </w:del>
    </w:p>
    <w:p w14:paraId="13810DB9" w14:textId="572068D2" w:rsidR="009B0212" w:rsidRPr="009B0212" w:rsidRDefault="009B0212">
      <w:pPr>
        <w:rPr>
          <w:rFonts w:ascii="Times New Roman" w:hAnsi="Times New Roman" w:cs="Times New Roman"/>
        </w:rPr>
      </w:pPr>
      <w:r w:rsidRPr="009B0212">
        <w:rPr>
          <w:rFonts w:ascii="Times New Roman" w:hAnsi="Times New Roman" w:cs="Times New Roman"/>
          <w:b/>
          <w:bCs/>
        </w:rPr>
        <w:t>Results:</w:t>
      </w:r>
      <w:r>
        <w:rPr>
          <w:rFonts w:ascii="Times New Roman" w:hAnsi="Times New Roman" w:cs="Times New Roman"/>
        </w:rPr>
        <w:t xml:space="preserve"> </w:t>
      </w:r>
      <w:ins w:id="67" w:author="Scott Telfer" w:date="2023-11-28T08:39:00Z">
        <w:r w:rsidR="00522E2B">
          <w:rPr>
            <w:rFonts w:ascii="Times New Roman" w:hAnsi="Times New Roman" w:cs="Times New Roman"/>
          </w:rPr>
          <w:t>OpenFO</w:t>
        </w:r>
      </w:ins>
      <w:del w:id="68" w:author="Scott Telfer" w:date="2023-11-28T08:39:00Z">
        <w:r w:rsidDel="00522E2B">
          <w:rPr>
            <w:rFonts w:ascii="Times New Roman" w:hAnsi="Times New Roman" w:cs="Times New Roman"/>
          </w:rPr>
          <w:delText>The software</w:delText>
        </w:r>
      </w:del>
      <w:r>
        <w:rPr>
          <w:rFonts w:ascii="Times New Roman" w:hAnsi="Times New Roman" w:cs="Times New Roman"/>
        </w:rPr>
        <w:t xml:space="preserve"> </w:t>
      </w:r>
      <w:r w:rsidR="00F21653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s able to design orthotics </w:t>
      </w:r>
      <w:ins w:id="69" w:author="Scott Telfer" w:date="2023-11-28T08:40:00Z">
        <w:r w:rsidR="00522E2B">
          <w:rPr>
            <w:rFonts w:ascii="Times New Roman" w:hAnsi="Times New Roman" w:cs="Times New Roman"/>
          </w:rPr>
          <w:t xml:space="preserve">in a repeatable manner based </w:t>
        </w:r>
      </w:ins>
      <w:del w:id="70" w:author="Scott Telfer" w:date="2023-11-28T08:40:00Z">
        <w:r w:rsidR="00A854E5" w:rsidDel="00522E2B">
          <w:rPr>
            <w:rFonts w:ascii="Times New Roman" w:hAnsi="Times New Roman" w:cs="Times New Roman"/>
          </w:rPr>
          <w:delText>using a mold of</w:delText>
        </w:r>
      </w:del>
      <w:ins w:id="71" w:author="Scott Telfer" w:date="2023-11-28T08:40:00Z">
        <w:r w:rsidR="00522E2B">
          <w:rPr>
            <w:rFonts w:ascii="Times New Roman" w:hAnsi="Times New Roman" w:cs="Times New Roman"/>
          </w:rPr>
          <w:t>on</w:t>
        </w:r>
      </w:ins>
      <w:r w:rsidR="00A854E5">
        <w:rPr>
          <w:rFonts w:ascii="Times New Roman" w:hAnsi="Times New Roman" w:cs="Times New Roman"/>
        </w:rPr>
        <w:t xml:space="preserve"> a </w:t>
      </w:r>
      <w:ins w:id="72" w:author="Scott Telfer" w:date="2023-11-28T08:40:00Z">
        <w:r w:rsidR="00522E2B">
          <w:rPr>
            <w:rFonts w:ascii="Times New Roman" w:hAnsi="Times New Roman" w:cs="Times New Roman"/>
          </w:rPr>
          <w:t xml:space="preserve">scan of a </w:t>
        </w:r>
      </w:ins>
      <w:r w:rsidR="00A854E5">
        <w:rPr>
          <w:rFonts w:ascii="Times New Roman" w:hAnsi="Times New Roman" w:cs="Times New Roman"/>
        </w:rPr>
        <w:t>patient</w:t>
      </w:r>
      <w:ins w:id="73" w:author="Scott Telfer" w:date="2023-11-28T08:40:00Z">
        <w:r w:rsidR="00522E2B">
          <w:rPr>
            <w:rFonts w:ascii="Times New Roman" w:hAnsi="Times New Roman" w:cs="Times New Roman"/>
          </w:rPr>
          <w:t>’s</w:t>
        </w:r>
      </w:ins>
      <w:r w:rsidR="00A854E5">
        <w:rPr>
          <w:rFonts w:ascii="Times New Roman" w:hAnsi="Times New Roman" w:cs="Times New Roman"/>
        </w:rPr>
        <w:t xml:space="preserve"> foot. </w:t>
      </w:r>
      <w:r w:rsidR="00F21653">
        <w:rPr>
          <w:rFonts w:ascii="Times New Roman" w:hAnsi="Times New Roman" w:cs="Times New Roman"/>
        </w:rPr>
        <w:t xml:space="preserve">The program allows multiple design </w:t>
      </w:r>
      <w:ins w:id="74" w:author="Scott Telfer" w:date="2023-11-28T08:40:00Z">
        <w:r w:rsidR="00522E2B">
          <w:rPr>
            <w:rFonts w:ascii="Times New Roman" w:hAnsi="Times New Roman" w:cs="Times New Roman"/>
          </w:rPr>
          <w:t>features to be added</w:t>
        </w:r>
      </w:ins>
      <w:del w:id="75" w:author="Scott Telfer" w:date="2023-11-28T08:40:00Z">
        <w:r w:rsidR="00F21653" w:rsidDel="00522E2B">
          <w:rPr>
            <w:rFonts w:ascii="Times New Roman" w:hAnsi="Times New Roman" w:cs="Times New Roman"/>
          </w:rPr>
          <w:delText>characteristics of orthotic</w:delText>
        </w:r>
      </w:del>
      <w:r w:rsidR="00F21653">
        <w:rPr>
          <w:rFonts w:ascii="Times New Roman" w:hAnsi="Times New Roman" w:cs="Times New Roman"/>
        </w:rPr>
        <w:t xml:space="preserve"> including orthotic thickness, medial or lateral posting, and heel raise with opportunity for expansion. With current parameters, the </w:t>
      </w:r>
      <w:ins w:id="76" w:author="Scott Telfer" w:date="2023-11-28T08:46:00Z">
        <w:r w:rsidR="00B16C3C">
          <w:rPr>
            <w:rFonts w:ascii="Times New Roman" w:hAnsi="Times New Roman" w:cs="Times New Roman"/>
          </w:rPr>
          <w:t>FO</w:t>
        </w:r>
      </w:ins>
      <w:del w:id="77" w:author="Scott Telfer" w:date="2023-11-28T08:46:00Z">
        <w:r w:rsidR="00F21653" w:rsidDel="00B16C3C">
          <w:rPr>
            <w:rFonts w:ascii="Times New Roman" w:hAnsi="Times New Roman" w:cs="Times New Roman"/>
          </w:rPr>
          <w:delText>foot orthosi</w:delText>
        </w:r>
      </w:del>
      <w:r w:rsidR="00F21653">
        <w:rPr>
          <w:rFonts w:ascii="Times New Roman" w:hAnsi="Times New Roman" w:cs="Times New Roman"/>
        </w:rPr>
        <w:t xml:space="preserve">s produced were comparable between several users given the same foot scan. </w:t>
      </w:r>
    </w:p>
    <w:p w14:paraId="0E0729C0" w14:textId="1BF7EB39" w:rsidR="009B0212" w:rsidRPr="009B0212" w:rsidRDefault="009B0212">
      <w:pPr>
        <w:rPr>
          <w:rFonts w:ascii="Times New Roman" w:hAnsi="Times New Roman" w:cs="Times New Roman"/>
        </w:rPr>
      </w:pPr>
      <w:r w:rsidRPr="009B0212">
        <w:rPr>
          <w:rFonts w:ascii="Times New Roman" w:hAnsi="Times New Roman" w:cs="Times New Roman"/>
          <w:b/>
          <w:bCs/>
        </w:rPr>
        <w:t>Conclusion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del w:id="78" w:author="Scott Telfer" w:date="2023-11-28T08:51:00Z">
        <w:r w:rsidR="00F21653" w:rsidDel="00130DAD">
          <w:rPr>
            <w:rFonts w:ascii="Times New Roman" w:hAnsi="Times New Roman" w:cs="Times New Roman"/>
          </w:rPr>
          <w:delText xml:space="preserve">The </w:delText>
        </w:r>
      </w:del>
      <w:r w:rsidR="00F21653">
        <w:rPr>
          <w:rFonts w:ascii="Times New Roman" w:hAnsi="Times New Roman" w:cs="Times New Roman"/>
        </w:rPr>
        <w:t xml:space="preserve">OpenFO </w:t>
      </w:r>
      <w:del w:id="79" w:author="Scott Telfer" w:date="2023-11-28T08:51:00Z">
        <w:r w:rsidR="00F21653" w:rsidDel="00130DAD">
          <w:rPr>
            <w:rFonts w:ascii="Times New Roman" w:hAnsi="Times New Roman" w:cs="Times New Roman"/>
          </w:rPr>
          <w:delText xml:space="preserve">software </w:delText>
        </w:r>
      </w:del>
      <w:r w:rsidR="00F21653">
        <w:rPr>
          <w:rFonts w:ascii="Times New Roman" w:hAnsi="Times New Roman" w:cs="Times New Roman"/>
        </w:rPr>
        <w:t xml:space="preserve">will be able to create reproducible and controlled customized </w:t>
      </w:r>
      <w:ins w:id="80" w:author="Scott Telfer" w:date="2023-11-28T08:46:00Z">
        <w:r w:rsidR="00B16C3C">
          <w:rPr>
            <w:rFonts w:ascii="Times New Roman" w:hAnsi="Times New Roman" w:cs="Times New Roman"/>
          </w:rPr>
          <w:t>FO</w:t>
        </w:r>
      </w:ins>
      <w:del w:id="81" w:author="Scott Telfer" w:date="2023-11-28T08:46:00Z">
        <w:r w:rsidR="00F21653" w:rsidDel="00B16C3C">
          <w:rPr>
            <w:rFonts w:ascii="Times New Roman" w:hAnsi="Times New Roman" w:cs="Times New Roman"/>
          </w:rPr>
          <w:delText>orthotic</w:delText>
        </w:r>
      </w:del>
      <w:r w:rsidR="00F21653">
        <w:rPr>
          <w:rFonts w:ascii="Times New Roman" w:hAnsi="Times New Roman" w:cs="Times New Roman"/>
        </w:rPr>
        <w:t>s with little to no user difference</w:t>
      </w:r>
      <w:ins w:id="82" w:author="Scott Telfer" w:date="2023-11-28T08:41:00Z">
        <w:r w:rsidR="00522E2B">
          <w:rPr>
            <w:rFonts w:ascii="Times New Roman" w:hAnsi="Times New Roman" w:cs="Times New Roman"/>
          </w:rPr>
          <w:t xml:space="preserve">, allowing improved standardization between clinical </w:t>
        </w:r>
      </w:ins>
      <w:ins w:id="83" w:author="Scott Telfer" w:date="2023-11-28T08:42:00Z">
        <w:r w:rsidR="00522E2B">
          <w:rPr>
            <w:rFonts w:ascii="Times New Roman" w:hAnsi="Times New Roman" w:cs="Times New Roman"/>
          </w:rPr>
          <w:t>trials</w:t>
        </w:r>
      </w:ins>
      <w:r>
        <w:rPr>
          <w:rFonts w:ascii="Times New Roman" w:hAnsi="Times New Roman" w:cs="Times New Roman"/>
        </w:rPr>
        <w:t>.</w:t>
      </w:r>
      <w:r w:rsidR="00F216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Further </w:t>
      </w:r>
      <w:r w:rsidR="00F21653">
        <w:rPr>
          <w:rFonts w:ascii="Times New Roman" w:hAnsi="Times New Roman" w:cs="Times New Roman"/>
        </w:rPr>
        <w:t xml:space="preserve">work to analyze the quality of </w:t>
      </w:r>
      <w:ins w:id="84" w:author="Scott Telfer" w:date="2023-11-28T08:42:00Z">
        <w:r w:rsidR="00522E2B">
          <w:rPr>
            <w:rFonts w:ascii="Times New Roman" w:hAnsi="Times New Roman" w:cs="Times New Roman"/>
          </w:rPr>
          <w:t>FOs</w:t>
        </w:r>
      </w:ins>
      <w:del w:id="85" w:author="Scott Telfer" w:date="2023-11-28T08:42:00Z">
        <w:r w:rsidR="00F21653" w:rsidDel="00522E2B">
          <w:rPr>
            <w:rFonts w:ascii="Times New Roman" w:hAnsi="Times New Roman" w:cs="Times New Roman"/>
          </w:rPr>
          <w:delText>orthotic</w:delText>
        </w:r>
      </w:del>
      <w:r w:rsidR="00F21653">
        <w:rPr>
          <w:rFonts w:ascii="Times New Roman" w:hAnsi="Times New Roman" w:cs="Times New Roman"/>
        </w:rPr>
        <w:t xml:space="preserve"> produced by the </w:t>
      </w:r>
      <w:ins w:id="86" w:author="Scott Telfer" w:date="2023-11-28T08:51:00Z">
        <w:r w:rsidR="00130DAD">
          <w:rPr>
            <w:rFonts w:ascii="Times New Roman" w:hAnsi="Times New Roman" w:cs="Times New Roman"/>
          </w:rPr>
          <w:t>software pa</w:t>
        </w:r>
      </w:ins>
      <w:ins w:id="87" w:author="Scott Telfer" w:date="2023-11-28T08:52:00Z">
        <w:r w:rsidR="00130DAD">
          <w:rPr>
            <w:rFonts w:ascii="Times New Roman" w:hAnsi="Times New Roman" w:cs="Times New Roman"/>
          </w:rPr>
          <w:t>ckage</w:t>
        </w:r>
      </w:ins>
      <w:del w:id="88" w:author="Scott Telfer" w:date="2023-11-28T08:51:00Z">
        <w:r w:rsidR="00F21653" w:rsidDel="00130DAD">
          <w:rPr>
            <w:rFonts w:ascii="Times New Roman" w:hAnsi="Times New Roman" w:cs="Times New Roman"/>
          </w:rPr>
          <w:delText>program</w:delText>
        </w:r>
      </w:del>
      <w:r w:rsidR="00F21653">
        <w:rPr>
          <w:rFonts w:ascii="Times New Roman" w:hAnsi="Times New Roman" w:cs="Times New Roman"/>
        </w:rPr>
        <w:t xml:space="preserve"> to general orthotic designs currently produced for patient use is needed. </w:t>
      </w:r>
    </w:p>
    <w:sectPr w:rsidR="009B0212" w:rsidRPr="009B0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85CC3"/>
    <w:multiLevelType w:val="hybridMultilevel"/>
    <w:tmpl w:val="7DA83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18357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cott Telfer">
    <w15:presenceInfo w15:providerId="AD" w15:userId="S::telfers@uw.edu::bc47d612-8491-4525-a409-06f5066a77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12"/>
    <w:rsid w:val="00130DAD"/>
    <w:rsid w:val="00280BD2"/>
    <w:rsid w:val="0041160E"/>
    <w:rsid w:val="00522E2B"/>
    <w:rsid w:val="005D096D"/>
    <w:rsid w:val="00843CED"/>
    <w:rsid w:val="008B5A8F"/>
    <w:rsid w:val="009B0212"/>
    <w:rsid w:val="00A854E5"/>
    <w:rsid w:val="00B16C3C"/>
    <w:rsid w:val="00B46406"/>
    <w:rsid w:val="00DE1FD0"/>
    <w:rsid w:val="00F2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1BA3"/>
  <w15:chartTrackingRefBased/>
  <w15:docId w15:val="{37FF9143-FD3E-4138-818D-A65C967A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60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B5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B5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5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5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5A8F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8B5A8F"/>
    <w:rPr>
      <w:rFonts w:ascii="Segoe UI" w:hAnsi="Segoe UI" w:cs="Segoe UI" w:hint="default"/>
      <w:sz w:val="18"/>
      <w:szCs w:val="18"/>
    </w:rPr>
  </w:style>
  <w:style w:type="paragraph" w:styleId="Revision">
    <w:name w:val="Revision"/>
    <w:hidden/>
    <w:uiPriority w:val="99"/>
    <w:semiHidden/>
    <w:rsid w:val="00522E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Keller</dc:creator>
  <cp:keywords/>
  <dc:description/>
  <cp:lastModifiedBy>Scott Telfer</cp:lastModifiedBy>
  <cp:revision>3</cp:revision>
  <dcterms:created xsi:type="dcterms:W3CDTF">2023-11-28T16:47:00Z</dcterms:created>
  <dcterms:modified xsi:type="dcterms:W3CDTF">2023-11-28T16:52:00Z</dcterms:modified>
</cp:coreProperties>
</file>